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84508" w:rsidP="00B84508" w:rsidRDefault="00B84508" w14:paraId="7FE27E51" w14:textId="77777777">
      <w:r>
        <w:t>Objectives:</w:t>
      </w:r>
    </w:p>
    <w:p w:rsidR="00B84508" w:rsidP="00E823C8" w:rsidRDefault="00E823C8" w14:paraId="510E6EC1" w14:textId="681D6091">
      <w:pPr>
        <w:pStyle w:val="ListParagraph"/>
        <w:numPr>
          <w:ilvl w:val="0"/>
          <w:numId w:val="1"/>
        </w:numPr>
      </w:pPr>
      <w:r>
        <w:t>Inheritance</w:t>
      </w:r>
      <w:r w:rsidR="0019161A">
        <w:t xml:space="preserve">, super class, sub class, </w:t>
      </w:r>
      <w:r w:rsidR="00073827">
        <w:t>images, setting</w:t>
      </w:r>
      <w:r w:rsidR="00E06C2E">
        <w:t xml:space="preserve"> width and height of frames</w:t>
      </w:r>
    </w:p>
    <w:p w:rsidRPr="00E12A00" w:rsidR="00B84508" w:rsidP="00B84508" w:rsidRDefault="00A85E48" w14:paraId="31BBBC2E" w14:textId="2DFB6D4C">
      <w:pPr>
        <w:pStyle w:val="ListParagraph"/>
        <w:numPr>
          <w:ilvl w:val="0"/>
          <w:numId w:val="1"/>
        </w:numPr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3</w:t>
      </w:r>
      <w:r w:rsidR="0085536E">
        <w:rPr>
          <w:b/>
          <w:bCs/>
          <w:color w:val="FF0000"/>
          <w:highlight w:val="yellow"/>
        </w:rPr>
        <w:t xml:space="preserve"> </w:t>
      </w:r>
      <w:r w:rsidRPr="00E12A00" w:rsidR="00B84508">
        <w:rPr>
          <w:b/>
          <w:bCs/>
          <w:color w:val="FF0000"/>
          <w:highlight w:val="yellow"/>
        </w:rPr>
        <w:t xml:space="preserve">class exercises on this document each worth </w:t>
      </w:r>
      <w:r>
        <w:rPr>
          <w:b/>
          <w:bCs/>
          <w:color w:val="FF0000"/>
          <w:highlight w:val="yellow"/>
        </w:rPr>
        <w:t>33.3</w:t>
      </w:r>
      <w:r w:rsidRPr="00E12A00" w:rsidR="00B84508">
        <w:rPr>
          <w:b/>
          <w:bCs/>
          <w:color w:val="FF0000"/>
          <w:highlight w:val="yellow"/>
        </w:rPr>
        <w:t>%</w:t>
      </w:r>
    </w:p>
    <w:p w:rsidR="00B84508" w:rsidP="00B84508" w:rsidRDefault="00B84508" w14:paraId="0A2EF0EE" w14:textId="7EB98F61"/>
    <w:p w:rsidR="00707993" w:rsidP="00707993" w:rsidRDefault="00E823C8" w14:paraId="7781159A" w14:textId="77777777">
      <w:pPr>
        <w:ind w:left="360"/>
      </w:pPr>
      <w:r w:rsidRPr="00386059">
        <w:rPr>
          <w:b/>
        </w:rPr>
        <w:t>Inheritance</w:t>
      </w:r>
      <w:r>
        <w:t xml:space="preserve"> allows a new class to extend an existing class. The new class inherits the members of the class it extends.</w:t>
      </w:r>
      <w:r w:rsidR="00386059">
        <w:t xml:space="preserve"> The </w:t>
      </w:r>
      <w:r w:rsidR="00386059">
        <w:rPr>
          <w:b/>
        </w:rPr>
        <w:t>subclass</w:t>
      </w:r>
      <w:r w:rsidR="00386059">
        <w:t xml:space="preserve"> is an extended version of the </w:t>
      </w:r>
      <w:r w:rsidR="00386059">
        <w:rPr>
          <w:b/>
        </w:rPr>
        <w:t>superclass</w:t>
      </w:r>
      <w:r w:rsidR="00386059">
        <w:t xml:space="preserve">. </w:t>
      </w:r>
      <w:r w:rsidR="00681BDC">
        <w:t xml:space="preserve">The </w:t>
      </w:r>
      <w:r w:rsidR="00681BDC">
        <w:rPr>
          <w:b/>
        </w:rPr>
        <w:t>subclass</w:t>
      </w:r>
      <w:r w:rsidR="00681BDC">
        <w:t xml:space="preserve"> inherits fields and methods may be added to the subclass. </w:t>
      </w:r>
    </w:p>
    <w:p w:rsidR="00707993" w:rsidP="00707993" w:rsidRDefault="005460C1" w14:paraId="440A0DCD" w14:textId="77777777">
      <w:pPr>
        <w:pStyle w:val="ListParagraph"/>
        <w:numPr>
          <w:ilvl w:val="0"/>
          <w:numId w:val="6"/>
        </w:numPr>
      </w:pPr>
      <w:r w:rsidRPr="00707993">
        <w:rPr>
          <w:b/>
          <w:bCs/>
        </w:rPr>
        <w:t>subclass</w:t>
      </w:r>
      <w:r w:rsidRPr="005460C1">
        <w:t xml:space="preserve"> (child) - the class </w:t>
      </w:r>
      <w:r w:rsidR="00707993">
        <w:t>that inherits from another class</w:t>
      </w:r>
    </w:p>
    <w:p w:rsidR="00707993" w:rsidP="00707993" w:rsidRDefault="005460C1" w14:paraId="066CB3E7" w14:textId="77777777">
      <w:pPr>
        <w:pStyle w:val="ListParagraph"/>
        <w:numPr>
          <w:ilvl w:val="0"/>
          <w:numId w:val="6"/>
        </w:numPr>
      </w:pPr>
      <w:r w:rsidRPr="00707993">
        <w:rPr>
          <w:b/>
          <w:bCs/>
        </w:rPr>
        <w:t>superclass</w:t>
      </w:r>
      <w:r w:rsidRPr="005460C1">
        <w:t> (parent) - the class being inherited from</w:t>
      </w:r>
    </w:p>
    <w:p w:rsidRPr="00707993" w:rsidR="005460C1" w:rsidP="00707993" w:rsidRDefault="00707993" w14:paraId="4AB515D6" w14:textId="5E36D2FF">
      <w:pPr>
        <w:pStyle w:val="ListParagraph"/>
        <w:numPr>
          <w:ilvl w:val="0"/>
          <w:numId w:val="6"/>
        </w:numPr>
      </w:pPr>
      <w:r>
        <w:t xml:space="preserve">To inherit from a class, using the </w:t>
      </w:r>
      <w:r w:rsidRPr="00707993" w:rsidR="005460C1">
        <w:rPr>
          <w:i/>
        </w:rPr>
        <w:t>extends</w:t>
      </w:r>
      <w:r>
        <w:t> keyword</w:t>
      </w:r>
    </w:p>
    <w:p w:rsidRPr="00293C3D" w:rsidR="00293C3D" w:rsidP="00293C3D" w:rsidRDefault="00293C3D" w14:paraId="52D9047B" w14:textId="344CB88C">
      <w:pPr>
        <w:pStyle w:val="NormalWeb"/>
        <w:shd w:val="clear" w:color="auto" w:fill="FFFFFF"/>
        <w:rPr>
          <w:rFonts w:asciiTheme="minorHAnsi" w:hAnsiTheme="minorHAnsi" w:eastAsiaTheme="minorHAnsi" w:cstheme="minorBidi"/>
          <w:b/>
          <w:bCs/>
          <w:sz w:val="22"/>
          <w:szCs w:val="22"/>
        </w:rPr>
      </w:pPr>
      <w:r w:rsidRPr="00293C3D">
        <w:rPr>
          <w:rFonts w:asciiTheme="minorHAnsi" w:hAnsiTheme="minorHAnsi" w:eastAsiaTheme="minorHAnsi" w:cstheme="minorBidi"/>
          <w:b/>
          <w:bCs/>
          <w:sz w:val="22"/>
          <w:szCs w:val="22"/>
        </w:rPr>
        <w:t>Project #1</w:t>
      </w:r>
    </w:p>
    <w:p w:rsidR="005052A3" w:rsidP="00293C3D" w:rsidRDefault="00F833DF" w14:paraId="0452BCD9" w14:textId="1A8A9DEB">
      <w:pPr>
        <w:pStyle w:val="NormalWeb"/>
        <w:shd w:val="clear" w:color="auto" w:fill="FFFFFF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 xml:space="preserve">Create a class </w:t>
      </w:r>
      <w:r>
        <w:rPr>
          <w:rFonts w:asciiTheme="minorHAnsi" w:hAnsiTheme="minorHAnsi" w:eastAsiaTheme="minorHAnsi" w:cstheme="minorBidi"/>
          <w:b/>
          <w:sz w:val="22"/>
          <w:szCs w:val="22"/>
        </w:rPr>
        <w:t>Employee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 and type in the following code:</w:t>
      </w:r>
      <w:r w:rsidR="00433C89">
        <w:rPr>
          <w:rFonts w:asciiTheme="minorHAnsi" w:hAnsiTheme="minorHAnsi" w:eastAsiaTheme="minorHAnsi" w:cstheme="minorBidi"/>
          <w:sz w:val="22"/>
          <w:szCs w:val="22"/>
        </w:rPr>
        <w:t xml:space="preserve"> This is an example of </w:t>
      </w:r>
      <w:r w:rsidR="00433C89">
        <w:rPr>
          <w:rFonts w:asciiTheme="minorHAnsi" w:hAnsiTheme="minorHAnsi" w:eastAsiaTheme="minorHAnsi" w:cstheme="minorBidi"/>
          <w:b/>
          <w:sz w:val="22"/>
          <w:szCs w:val="22"/>
        </w:rPr>
        <w:t>Single Level Inheritance</w:t>
      </w:r>
      <w:r w:rsidR="00433C89">
        <w:rPr>
          <w:rFonts w:asciiTheme="minorHAnsi" w:hAnsiTheme="minorHAnsi" w:eastAsiaTheme="minorHAnsi" w:cstheme="minorBidi"/>
          <w:sz w:val="22"/>
          <w:szCs w:val="22"/>
        </w:rPr>
        <w:t>, with only 2 classes</w:t>
      </w:r>
    </w:p>
    <w:p w:rsidR="00F833DF" w:rsidP="00F833DF" w:rsidRDefault="00F833DF" w14:paraId="65897AB5" w14:textId="2001F6FE">
      <w:pPr>
        <w:pStyle w:val="NormalWeb"/>
        <w:shd w:val="clear" w:color="auto" w:fill="FFFFFF"/>
        <w:ind w:left="720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</w:rPr>
        <w:drawing>
          <wp:inline distT="0" distB="0" distL="0" distR="0" wp14:anchorId="640F2936" wp14:editId="2579FE11">
            <wp:extent cx="4544059" cy="154326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E4D14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DF" w:rsidP="00F833DF" w:rsidRDefault="00F833DF" w14:paraId="066D2DBE" w14:textId="6D9F6CB5">
      <w:pPr>
        <w:pStyle w:val="NormalWeb"/>
        <w:shd w:val="clear" w:color="auto" w:fill="FFFFFF"/>
        <w:ind w:left="720"/>
        <w:rPr>
          <w:rFonts w:asciiTheme="minorHAnsi" w:hAnsiTheme="minorHAnsi" w:eastAsiaTheme="minorHAnsi" w:cstheme="minorBidi"/>
          <w:sz w:val="22"/>
          <w:szCs w:val="22"/>
        </w:rPr>
      </w:pPr>
    </w:p>
    <w:p w:rsidR="00F833DF" w:rsidP="00F833DF" w:rsidRDefault="00F833DF" w14:paraId="181A45DB" w14:textId="7FC8E145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 xml:space="preserve">Now, we will create a class named </w:t>
      </w:r>
      <w:r>
        <w:rPr>
          <w:rFonts w:asciiTheme="minorHAnsi" w:hAnsiTheme="minorHAnsi" w:eastAsiaTheme="minorHAnsi" w:cstheme="minorBidi"/>
          <w:b/>
          <w:sz w:val="22"/>
          <w:szCs w:val="22"/>
        </w:rPr>
        <w:t>Company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 and extend the </w:t>
      </w:r>
      <w:r>
        <w:rPr>
          <w:rFonts w:asciiTheme="minorHAnsi" w:hAnsiTheme="minorHAnsi" w:eastAsiaTheme="minorHAnsi" w:cstheme="minorBidi"/>
          <w:b/>
          <w:sz w:val="22"/>
          <w:szCs w:val="22"/>
        </w:rPr>
        <w:t xml:space="preserve">Employee </w:t>
      </w:r>
      <w:r>
        <w:rPr>
          <w:rFonts w:asciiTheme="minorHAnsi" w:hAnsiTheme="minorHAnsi" w:eastAsiaTheme="minorHAnsi" w:cstheme="minorBidi"/>
          <w:sz w:val="22"/>
          <w:szCs w:val="22"/>
        </w:rPr>
        <w:t>Class</w:t>
      </w:r>
    </w:p>
    <w:p w:rsidR="00F833DF" w:rsidP="00F833DF" w:rsidRDefault="00F833DF" w14:paraId="58771491" w14:textId="050023C3">
      <w:pPr>
        <w:pStyle w:val="NormalWeb"/>
        <w:shd w:val="clear" w:color="auto" w:fill="FFFFFF"/>
        <w:ind w:left="720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</w:rPr>
        <w:lastRenderedPageBreak/>
        <w:drawing>
          <wp:inline distT="0" distB="0" distL="0" distR="0" wp14:anchorId="47F5AA7B" wp14:editId="0920CE7F">
            <wp:extent cx="5943600" cy="25603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8E4842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99" cy="25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3DF" w:rsidP="00F833DF" w:rsidRDefault="00F833DF" w14:paraId="7168A7A9" w14:textId="2241D161">
      <w:pPr>
        <w:pStyle w:val="NormalWeb"/>
        <w:shd w:val="clear" w:color="auto" w:fill="FFFFFF"/>
        <w:ind w:left="720"/>
        <w:rPr>
          <w:rFonts w:asciiTheme="minorHAnsi" w:hAnsiTheme="minorHAnsi" w:eastAsiaTheme="minorHAnsi" w:cstheme="minorBidi"/>
          <w:sz w:val="22"/>
          <w:szCs w:val="22"/>
        </w:rPr>
      </w:pPr>
    </w:p>
    <w:p w:rsidR="00293C3D" w:rsidP="00293C3D" w:rsidRDefault="00293C3D" w14:paraId="660B3CC7" w14:textId="4A8ED9B0">
      <w:pPr>
        <w:pStyle w:val="NormalWeb"/>
        <w:shd w:val="clear" w:color="auto" w:fill="FFFFFF"/>
        <w:rPr>
          <w:rFonts w:asciiTheme="minorHAnsi" w:hAnsiTheme="minorHAnsi" w:eastAsiaTheme="minorHAnsi" w:cstheme="minorBidi"/>
          <w:sz w:val="22"/>
          <w:szCs w:val="22"/>
        </w:rPr>
      </w:pPr>
      <w:r w:rsidRPr="00031F0A">
        <w:rPr>
          <w:rFonts w:asciiTheme="minorHAnsi" w:hAnsiTheme="minorHAnsi" w:eastAsiaTheme="minorHAnsi" w:cstheme="minorBidi"/>
          <w:b/>
          <w:bCs/>
          <w:color w:val="FF0000"/>
          <w:sz w:val="22"/>
          <w:szCs w:val="22"/>
        </w:rPr>
        <w:t xml:space="preserve">Challenge Exercise #1: </w:t>
      </w:r>
      <w:r>
        <w:rPr>
          <w:rFonts w:asciiTheme="minorHAnsi" w:hAnsiTheme="minorHAnsi" w:eastAsiaTheme="minorHAnsi" w:cstheme="minorBidi"/>
          <w:sz w:val="22"/>
          <w:szCs w:val="22"/>
        </w:rPr>
        <w:t>add to project #1, city, state, zip code and age.</w:t>
      </w:r>
    </w:p>
    <w:p w:rsidRPr="00031F0A" w:rsidR="00293C3D" w:rsidP="00293C3D" w:rsidRDefault="00293C3D" w14:paraId="65420E1A" w14:textId="3223DB21">
      <w:pPr>
        <w:pStyle w:val="NormalWeb"/>
        <w:shd w:val="clear" w:color="auto" w:fill="FFFFFF"/>
        <w:rPr>
          <w:rFonts w:asciiTheme="minorHAnsi" w:hAnsiTheme="minorHAnsi" w:eastAsiaTheme="minorHAnsi" w:cstheme="minorBidi"/>
          <w:b/>
          <w:bCs/>
          <w:color w:val="FF0000"/>
          <w:sz w:val="22"/>
          <w:szCs w:val="22"/>
        </w:rPr>
      </w:pPr>
    </w:p>
    <w:p w:rsidRPr="00031F0A" w:rsidR="00293C3D" w:rsidP="45E1B0E0" w:rsidRDefault="00293C3D" w14:paraId="249A591B" w14:textId="43202CDD" w14:noSpellErr="1">
      <w:pPr>
        <w:pStyle w:val="NormalWeb"/>
        <w:shd w:val="clear" w:color="auto" w:fill="FFFFFF" w:themeFill="background1"/>
        <w:jc w:val="center"/>
        <w:rPr>
          <w:ins w:author="Huynh, Albert" w:date="2022-09-02T20:11:05.361Z" w:id="1792477996"/>
          <w:rFonts w:ascii="Calibri" w:hAnsi="Calibri" w:eastAsia="Calibri" w:cs="" w:asciiTheme="minorAscii" w:hAnsiTheme="minorAscii" w:eastAsiaTheme="minorAscii" w:cstheme="minorBidi"/>
          <w:b w:val="1"/>
          <w:bCs w:val="1"/>
          <w:color w:val="FF0000"/>
          <w:sz w:val="22"/>
          <w:szCs w:val="22"/>
        </w:rPr>
      </w:pPr>
      <w:r w:rsidRPr="45E1B0E0" w:rsidR="00293C3D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FF0000"/>
          <w:sz w:val="22"/>
          <w:szCs w:val="22"/>
        </w:rPr>
        <w:t>#1 print screen the output with code below here.</w:t>
      </w:r>
    </w:p>
    <w:p w:rsidR="2BF73EEA" w:rsidP="45E1B0E0" w:rsidRDefault="2BF73EEA" w14:paraId="3E38F7AA" w14:textId="2F96CBCE">
      <w:pPr>
        <w:pStyle w:val="NormalWeb"/>
        <w:jc w:val="center"/>
        <w:rPr>
          <w:rFonts w:ascii="Times New Roman" w:hAnsi="Times New Roman" w:eastAsia="Times New Roman" w:cs="Times New Roman"/>
          <w:sz w:val="24"/>
          <w:szCs w:val="24"/>
        </w:rPr>
        <w:pPrChange w:author="Huynh, Albert" w:date="2022-09-02T20:32:19.726Z">
          <w:pPr/>
        </w:pPrChange>
      </w:pPr>
      <w:ins w:author="Huynh, Albert" w:date="2022-09-02T20:32:04.369Z" w:id="1554700872">
        <w:r w:rsidR="2BF73EEA">
          <w:drawing>
            <wp:inline wp14:editId="029B7499" wp14:anchorId="0C205376">
              <wp:extent cx="4572000" cy="3590925"/>
              <wp:effectExtent l="0" t="0" r="0" b="0"/>
              <wp:docPr id="2051924026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6e5c4ff335cc46b5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3590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2BF73EEA">
          <w:drawing>
            <wp:inline wp14:editId="69063057" wp14:anchorId="2A26CEF2">
              <wp:extent cx="3838575" cy="4572000"/>
              <wp:effectExtent l="0" t="0" r="0" b="0"/>
              <wp:docPr id="655690149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b7f5fe2d38d44b84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38575" cy="457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Pr="00293C3D" w:rsidR="00F833DF" w:rsidP="00293C3D" w:rsidRDefault="00293C3D" w14:paraId="520A41B1" w14:textId="608EEC47">
      <w:pPr>
        <w:pStyle w:val="NormalWeb"/>
        <w:shd w:val="clear" w:color="auto" w:fill="FFFFFF"/>
        <w:rPr>
          <w:rFonts w:asciiTheme="minorHAnsi" w:hAnsiTheme="minorHAnsi" w:eastAsiaTheme="minorHAnsi" w:cstheme="minorBidi"/>
          <w:b/>
          <w:bCs/>
          <w:sz w:val="22"/>
          <w:szCs w:val="22"/>
        </w:rPr>
      </w:pPr>
      <w:r w:rsidRPr="00293C3D">
        <w:rPr>
          <w:rFonts w:asciiTheme="minorHAnsi" w:hAnsiTheme="minorHAnsi" w:eastAsiaTheme="minorHAnsi" w:cstheme="minorBidi"/>
          <w:b/>
          <w:bCs/>
          <w:sz w:val="22"/>
          <w:szCs w:val="22"/>
        </w:rPr>
        <w:t>Project #</w:t>
      </w:r>
      <w:r>
        <w:rPr>
          <w:rFonts w:asciiTheme="minorHAnsi" w:hAnsiTheme="minorHAnsi" w:eastAsiaTheme="minorHAnsi" w:cstheme="minorBidi"/>
          <w:b/>
          <w:bCs/>
          <w:sz w:val="22"/>
          <w:szCs w:val="22"/>
        </w:rPr>
        <w:t>2</w:t>
      </w:r>
    </w:p>
    <w:p w:rsidRPr="00433C89" w:rsidR="005052A3" w:rsidP="00293C3D" w:rsidRDefault="00707993" w14:paraId="55B96BCB" w14:textId="56077AD7">
      <w:pPr>
        <w:pStyle w:val="NormalWeb"/>
        <w:shd w:val="clear" w:color="auto" w:fill="FFFFFF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>Create a class</w:t>
      </w:r>
      <w:r w:rsidR="00771A53">
        <w:rPr>
          <w:rFonts w:asciiTheme="minorHAnsi" w:hAnsiTheme="minorHAnsi" w:eastAsiaTheme="minorHAnsi" w:cstheme="minorBidi"/>
          <w:sz w:val="22"/>
          <w:szCs w:val="22"/>
        </w:rPr>
        <w:t xml:space="preserve"> </w:t>
      </w:r>
      <w:r>
        <w:rPr>
          <w:rFonts w:asciiTheme="minorHAnsi" w:hAnsiTheme="minorHAnsi" w:eastAsiaTheme="minorHAnsi" w:cstheme="minorBidi"/>
          <w:b/>
          <w:sz w:val="22"/>
          <w:szCs w:val="22"/>
        </w:rPr>
        <w:t xml:space="preserve">Vehicle </w:t>
      </w:r>
      <w:r>
        <w:rPr>
          <w:rFonts w:asciiTheme="minorHAnsi" w:hAnsiTheme="minorHAnsi" w:eastAsiaTheme="minorHAnsi" w:cstheme="minorBidi"/>
          <w:sz w:val="22"/>
          <w:szCs w:val="22"/>
        </w:rPr>
        <w:t>and type in the following code:</w:t>
      </w:r>
      <w:r w:rsidR="00433C89">
        <w:rPr>
          <w:rFonts w:asciiTheme="minorHAnsi" w:hAnsiTheme="minorHAnsi" w:eastAsiaTheme="minorHAnsi" w:cstheme="minorBidi"/>
          <w:sz w:val="22"/>
          <w:szCs w:val="22"/>
        </w:rPr>
        <w:t xml:space="preserve"> This is an example of </w:t>
      </w:r>
      <w:r w:rsidR="00433C89">
        <w:rPr>
          <w:rFonts w:asciiTheme="minorHAnsi" w:hAnsiTheme="minorHAnsi" w:eastAsiaTheme="minorHAnsi" w:cstheme="minorBidi"/>
          <w:b/>
          <w:sz w:val="22"/>
          <w:szCs w:val="22"/>
        </w:rPr>
        <w:t>Single Level Inheritance</w:t>
      </w:r>
      <w:r w:rsidR="00433C89">
        <w:rPr>
          <w:rFonts w:asciiTheme="minorHAnsi" w:hAnsiTheme="minorHAnsi" w:eastAsiaTheme="minorHAnsi" w:cstheme="minorBidi"/>
          <w:sz w:val="22"/>
          <w:szCs w:val="22"/>
        </w:rPr>
        <w:t>, with only 2 classes</w:t>
      </w:r>
    </w:p>
    <w:p w:rsidR="00707993" w:rsidP="005460C1" w:rsidRDefault="00707993" w14:paraId="663432AC" w14:textId="3D345C27">
      <w:pPr>
        <w:pStyle w:val="NormalWeb"/>
        <w:shd w:val="clear" w:color="auto" w:fill="FFFFFF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</w:rPr>
        <w:drawing>
          <wp:inline distT="0" distB="0" distL="0" distR="0" wp14:anchorId="53CDF348" wp14:editId="09245C8A">
            <wp:extent cx="5943600" cy="2318918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E4C05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91" cy="2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93" w:rsidP="004F3FAF" w:rsidRDefault="00707993" w14:paraId="4B16056B" w14:textId="2E7DDBE4">
      <w:pPr>
        <w:pStyle w:val="NormalWeb"/>
        <w:numPr>
          <w:ilvl w:val="0"/>
          <w:numId w:val="7"/>
        </w:numPr>
        <w:shd w:val="clear" w:color="auto" w:fill="FFFFFF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sz w:val="22"/>
          <w:szCs w:val="22"/>
        </w:rPr>
        <w:t xml:space="preserve">Create a class </w:t>
      </w:r>
      <w:r>
        <w:rPr>
          <w:rFonts w:asciiTheme="minorHAnsi" w:hAnsiTheme="minorHAnsi" w:eastAsiaTheme="minorHAnsi" w:cstheme="minorBidi"/>
          <w:b/>
          <w:sz w:val="22"/>
          <w:szCs w:val="22"/>
        </w:rPr>
        <w:t>Car</w:t>
      </w:r>
      <w:r>
        <w:rPr>
          <w:rFonts w:asciiTheme="minorHAnsi" w:hAnsiTheme="minorHAnsi" w:eastAsiaTheme="minorHAnsi" w:cstheme="minorBidi"/>
          <w:sz w:val="22"/>
          <w:szCs w:val="22"/>
        </w:rPr>
        <w:t xml:space="preserve"> and extend the Vehicle class</w:t>
      </w:r>
    </w:p>
    <w:p w:rsidR="00573B90" w:rsidP="00936310" w:rsidRDefault="00707993" w14:paraId="449E8D09" w14:textId="316DDBAE">
      <w:pPr>
        <w:pStyle w:val="NormalWeb"/>
        <w:shd w:val="clear" w:color="auto" w:fill="FFFFFF"/>
        <w:rPr>
          <w:rFonts w:asciiTheme="minorHAnsi" w:hAnsiTheme="minorHAnsi" w:eastAsiaTheme="minorHAnsi" w:cstheme="minorBidi"/>
          <w:sz w:val="22"/>
          <w:szCs w:val="22"/>
        </w:rPr>
      </w:pPr>
      <w:r>
        <w:rPr>
          <w:rFonts w:asciiTheme="minorHAnsi" w:hAnsiTheme="minorHAnsi" w:eastAsiaTheme="minorHAnsi" w:cstheme="minorBidi"/>
          <w:noProof/>
          <w:sz w:val="22"/>
          <w:szCs w:val="22"/>
        </w:rPr>
        <w:lastRenderedPageBreak/>
        <w:drawing>
          <wp:inline distT="0" distB="0" distL="0" distR="0" wp14:anchorId="258EFC7F" wp14:editId="5631E2AC">
            <wp:extent cx="5940376" cy="2114093"/>
            <wp:effectExtent l="0" t="0" r="381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8E4548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375" cy="212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89" w:rsidP="00936310" w:rsidRDefault="00433C89" w14:paraId="5E916FFC" w14:textId="56AE24F9">
      <w:pPr>
        <w:pStyle w:val="NormalWeb"/>
        <w:shd w:val="clear" w:color="auto" w:fill="FFFFFF"/>
        <w:rPr>
          <w:rFonts w:asciiTheme="minorHAnsi" w:hAnsiTheme="minorHAnsi" w:eastAsiaTheme="minorHAnsi" w:cstheme="minorBidi"/>
          <w:sz w:val="22"/>
          <w:szCs w:val="22"/>
        </w:rPr>
      </w:pPr>
    </w:p>
    <w:p w:rsidR="00433C89" w:rsidP="003D6FE2" w:rsidRDefault="00433C89" w14:paraId="577F813C" w14:textId="590D7BA1">
      <w:pPr>
        <w:pStyle w:val="NormalWeb"/>
        <w:shd w:val="clear" w:color="auto" w:fill="FFFFFF"/>
        <w:rPr>
          <w:rFonts w:asciiTheme="minorHAnsi" w:hAnsiTheme="minorHAnsi" w:eastAsiaTheme="minorHAnsi" w:cstheme="minorBidi"/>
          <w:sz w:val="22"/>
          <w:szCs w:val="22"/>
        </w:rPr>
      </w:pPr>
    </w:p>
    <w:p w:rsidRPr="00433C89" w:rsidR="00433C89" w:rsidP="00433C89" w:rsidRDefault="00433C89" w14:paraId="2BFE2EF1" w14:textId="77777777">
      <w:pPr>
        <w:pStyle w:val="NormalWeb"/>
        <w:shd w:val="clear" w:color="auto" w:fill="FFFFFF"/>
        <w:ind w:left="720"/>
        <w:rPr>
          <w:rFonts w:asciiTheme="minorHAnsi" w:hAnsiTheme="minorHAnsi" w:eastAsiaTheme="minorHAnsi" w:cstheme="minorBidi"/>
          <w:sz w:val="22"/>
          <w:szCs w:val="22"/>
        </w:rPr>
      </w:pPr>
    </w:p>
    <w:p w:rsidRPr="00936310" w:rsidR="00433C89" w:rsidP="00433C89" w:rsidRDefault="00433C89" w14:paraId="71CD46AF" w14:textId="13CBDA94">
      <w:pPr>
        <w:pStyle w:val="NormalWeb"/>
        <w:shd w:val="clear" w:color="auto" w:fill="FFFFFF"/>
        <w:ind w:left="720"/>
        <w:rPr>
          <w:rFonts w:asciiTheme="minorHAnsi" w:hAnsiTheme="minorHAnsi" w:eastAsiaTheme="minorHAnsi" w:cstheme="minorBidi"/>
          <w:sz w:val="22"/>
          <w:szCs w:val="22"/>
        </w:rPr>
      </w:pPr>
    </w:p>
    <w:p w:rsidR="005111AC" w:rsidRDefault="005111AC" w14:paraId="3E8C3210" w14:textId="4D45471A">
      <w:r>
        <w:br w:type="page"/>
      </w:r>
    </w:p>
    <w:p w:rsidRPr="00031F0A" w:rsidR="00A85E48" w:rsidP="00031F0A" w:rsidRDefault="000145CA" w14:paraId="5ED6296A" w14:textId="219CB70E">
      <w:pPr>
        <w:pStyle w:val="NormalWeb"/>
        <w:shd w:val="clear" w:color="auto" w:fill="FFFFFF"/>
        <w:rPr>
          <w:b/>
          <w:bCs/>
        </w:rPr>
      </w:pPr>
      <w:r>
        <w:rPr>
          <w:b/>
          <w:bCs/>
        </w:rPr>
        <w:lastRenderedPageBreak/>
        <w:t>Project #3</w:t>
      </w:r>
      <w:r w:rsidR="00A85E48">
        <w:rPr>
          <w:b/>
          <w:bCs/>
        </w:rPr>
        <w:t xml:space="preserve"> </w:t>
      </w:r>
    </w:p>
    <w:p w:rsidR="00B84508" w:rsidP="00031F0A" w:rsidRDefault="00B84508" w14:paraId="45DD8120" w14:textId="5CCE76C3">
      <w:r>
        <w:t xml:space="preserve">Create a class </w:t>
      </w:r>
      <w:r w:rsidRPr="00293C3D" w:rsidR="002219BD">
        <w:rPr>
          <w:b/>
        </w:rPr>
        <w:t>Grades</w:t>
      </w:r>
      <w:r w:rsidRPr="00293C3D" w:rsidR="00E823C8">
        <w:rPr>
          <w:b/>
        </w:rPr>
        <w:t xml:space="preserve"> </w:t>
      </w:r>
      <w:r>
        <w:t>and type in the following code</w:t>
      </w:r>
      <w:r w:rsidR="00C465FC">
        <w:t xml:space="preserve"> (there is no main method).</w:t>
      </w:r>
    </w:p>
    <w:p w:rsidR="0017667F" w:rsidP="0017667F" w:rsidRDefault="0017667F" w14:paraId="1F237AEA" w14:textId="46CDF77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C35E3" wp14:editId="33819A99">
                <wp:simplePos x="0" y="0"/>
                <wp:positionH relativeFrom="column">
                  <wp:posOffset>3657600</wp:posOffset>
                </wp:positionH>
                <wp:positionV relativeFrom="paragraph">
                  <wp:posOffset>106680</wp:posOffset>
                </wp:positionV>
                <wp:extent cx="2447925" cy="17430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67F" w:rsidP="0017667F" w:rsidRDefault="0017667F" w14:paraId="3644FB6B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Declaring score as a variable</w:t>
                            </w:r>
                          </w:p>
                          <w:p w:rsidR="0017667F" w:rsidP="0017667F" w:rsidRDefault="0017667F" w14:paraId="0F6DF910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Creating a method setScore and passing 1 argument and setting the score variable the s argument</w:t>
                            </w:r>
                          </w:p>
                          <w:p w:rsidR="0017667F" w:rsidP="0017667F" w:rsidRDefault="0017667F" w14:paraId="08F88F57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method getScore returns the variable score</w:t>
                            </w:r>
                          </w:p>
                          <w:p w:rsidRPr="00971E77" w:rsidR="0017667F" w:rsidP="0017667F" w:rsidRDefault="0017667F" w14:paraId="429FBCBF" w14:textId="7777777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getGrade method returns the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style="position:absolute;margin-left:4in;margin-top:8.4pt;width:192.75pt;height:13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1F5C35E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">
                <v:textbox>
                  <w:txbxContent>
                    <w:p w:rsidR="0017667F" w:rsidP="0017667F" w:rsidRDefault="0017667F" w14:paraId="3644FB6B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Declaring score as a variable</w:t>
                      </w:r>
                    </w:p>
                    <w:p w:rsidR="0017667F" w:rsidP="0017667F" w:rsidRDefault="0017667F" w14:paraId="0F6DF910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Creating a method setScore and passing 1 argument and setting the score variable the s argument</w:t>
                      </w:r>
                    </w:p>
                    <w:p w:rsidR="0017667F" w:rsidP="0017667F" w:rsidRDefault="0017667F" w14:paraId="08F88F57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method getScore returns the variable score</w:t>
                      </w:r>
                    </w:p>
                    <w:p w:rsidRPr="00971E77" w:rsidR="0017667F" w:rsidP="0017667F" w:rsidRDefault="0017667F" w14:paraId="429FBCBF" w14:textId="7777777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getGrade method returns the scores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E197B3A" wp14:editId="6DE09A76">
            <wp:extent cx="3230880" cy="3881706"/>
            <wp:effectExtent l="0" t="0" r="7620" b="508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673" cy="39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7F" w:rsidP="0017667F" w:rsidRDefault="0017667F" w14:paraId="5240C477" w14:textId="650766EF">
      <w:r>
        <w:rPr>
          <w:noProof/>
        </w:rPr>
        <w:drawing>
          <wp:inline distT="0" distB="0" distL="0" distR="0" wp14:anchorId="6804D5BC" wp14:editId="16F0D3EA">
            <wp:extent cx="2086236" cy="3223260"/>
            <wp:effectExtent l="0" t="0" r="9525" b="0"/>
            <wp:docPr id="36" name="Picture 3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picture containing 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031" cy="322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FC" w:rsidP="00C465FC" w:rsidRDefault="00C465FC" w14:paraId="0AB9B171" w14:textId="48BDD945">
      <w:pPr>
        <w:pStyle w:val="ListParagraph"/>
      </w:pPr>
    </w:p>
    <w:p w:rsidR="00AF4A7E" w:rsidP="00031F0A" w:rsidRDefault="00D96917" w14:paraId="27F033DF" w14:textId="17CAD316">
      <w:r>
        <w:br w:type="page"/>
      </w:r>
      <w:r w:rsidR="00AF4A7E">
        <w:lastRenderedPageBreak/>
        <w:t xml:space="preserve">Create a class </w:t>
      </w:r>
      <w:proofErr w:type="spellStart"/>
      <w:r w:rsidRPr="00A85E48" w:rsidR="00E777A1">
        <w:rPr>
          <w:b/>
        </w:rPr>
        <w:t>RunGrades</w:t>
      </w:r>
      <w:proofErr w:type="spellEnd"/>
      <w:r w:rsidRPr="00A85E48" w:rsidR="00AF4A7E">
        <w:rPr>
          <w:b/>
        </w:rPr>
        <w:t xml:space="preserve"> </w:t>
      </w:r>
      <w:r w:rsidR="00AF4A7E">
        <w:t>and type in the following code (we will create the main method)</w:t>
      </w:r>
    </w:p>
    <w:p w:rsidR="00AF4A7E" w:rsidP="00AF4A7E" w:rsidRDefault="00AF4A7E" w14:paraId="3D496ECF" w14:textId="65520D08">
      <w:pPr>
        <w:pStyle w:val="ListParagraph"/>
      </w:pPr>
    </w:p>
    <w:p w:rsidR="00657F47" w:rsidP="00AF4A7E" w:rsidRDefault="0017667F" w14:paraId="0B5317E1" w14:textId="7D0F45D0">
      <w:pPr>
        <w:pStyle w:val="ListParagraph"/>
      </w:pPr>
      <w:r>
        <w:rPr>
          <w:noProof/>
        </w:rPr>
        <w:drawing>
          <wp:inline distT="0" distB="0" distL="0" distR="0" wp14:anchorId="731D146C" wp14:editId="5859834F">
            <wp:extent cx="5059680" cy="3145002"/>
            <wp:effectExtent l="0" t="0" r="762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181" cy="314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67F" w:rsidP="00AF4A7E" w:rsidRDefault="0017667F" w14:paraId="4DF644C8" w14:textId="7BB98F2F">
      <w:pPr>
        <w:pStyle w:val="ListParagraph"/>
      </w:pPr>
    </w:p>
    <w:p w:rsidR="0017667F" w:rsidP="00AF4A7E" w:rsidRDefault="0017667F" w14:paraId="18B6F8CF" w14:textId="45D983FB">
      <w:pPr>
        <w:pStyle w:val="ListParagraph"/>
      </w:pPr>
      <w:r w:rsidRPr="0017667F">
        <w:rPr>
          <w:b/>
          <w:bCs/>
          <w:color w:val="FF0000"/>
        </w:rPr>
        <w:t>Challenge Exercise #</w:t>
      </w:r>
      <w:r w:rsidR="000145CA">
        <w:rPr>
          <w:b/>
          <w:bCs/>
          <w:color w:val="FF0000"/>
        </w:rPr>
        <w:t>2</w:t>
      </w:r>
      <w:r>
        <w:t>: get the average of the two numbers, be sure to use the sub class to create additional methods.</w:t>
      </w:r>
    </w:p>
    <w:p w:rsidR="0017667F" w:rsidP="00AF4A7E" w:rsidRDefault="0017667F" w14:paraId="5F600B6A" w14:textId="02A2CAF0">
      <w:pPr>
        <w:pStyle w:val="ListParagraph"/>
      </w:pPr>
    </w:p>
    <w:p w:rsidR="0017667F" w:rsidP="00AF4A7E" w:rsidRDefault="0017667F" w14:paraId="3A4FFC1B" w14:textId="29876404">
      <w:pPr>
        <w:pStyle w:val="ListParagraph"/>
      </w:pPr>
    </w:p>
    <w:p w:rsidRPr="0017667F" w:rsidR="0017667F" w:rsidP="0017667F" w:rsidRDefault="0017667F" w14:paraId="4A14AD84" w14:textId="44A8FEE3" w14:noSpellErr="1">
      <w:pPr>
        <w:pStyle w:val="ListParagraph"/>
        <w:jc w:val="center"/>
        <w:rPr>
          <w:ins w:author="Huynh, Albert" w:date="2022-09-02T20:33:24.777Z" w:id="1578087256"/>
          <w:b w:val="1"/>
          <w:bCs w:val="1"/>
          <w:color w:val="FF0000"/>
        </w:rPr>
      </w:pPr>
      <w:r w:rsidRPr="45E1B0E0" w:rsidR="0017667F">
        <w:rPr>
          <w:b w:val="1"/>
          <w:bCs w:val="1"/>
          <w:color w:val="FF0000"/>
        </w:rPr>
        <w:t>#</w:t>
      </w:r>
      <w:r w:rsidRPr="45E1B0E0" w:rsidR="000145CA">
        <w:rPr>
          <w:b w:val="1"/>
          <w:bCs w:val="1"/>
          <w:color w:val="FF0000"/>
        </w:rPr>
        <w:t>2</w:t>
      </w:r>
      <w:r w:rsidRPr="45E1B0E0" w:rsidR="0017667F">
        <w:rPr>
          <w:b w:val="1"/>
          <w:bCs w:val="1"/>
          <w:color w:val="FF0000"/>
        </w:rPr>
        <w:t xml:space="preserve"> print screen the output with code below here</w:t>
      </w:r>
    </w:p>
    <w:p w:rsidR="76A7B337" w:rsidP="45E1B0E0" w:rsidRDefault="76A7B337" w14:paraId="7BE32B8E" w14:textId="1C7621E2">
      <w:pPr>
        <w:pStyle w:val="ListParagraph"/>
        <w:jc w:val="center"/>
        <w:pPrChange w:author="Huynh, Albert" w:date="2022-09-02T22:54:34.019Z">
          <w:pPr/>
        </w:pPrChange>
      </w:pPr>
      <w:ins w:author="Huynh, Albert" w:date="2022-09-02T21:29:21.44Z" w:id="1392150227">
        <w:r w:rsidR="76A7B337">
          <w:drawing>
            <wp:inline wp14:editId="41C1EB4C" wp14:anchorId="3B28BC23">
              <wp:extent cx="4572000" cy="4381500"/>
              <wp:effectExtent l="0" t="0" r="0" b="0"/>
              <wp:docPr id="1758883853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4a6430cde2c447dd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4381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76A7B337">
          <w:drawing>
            <wp:inline wp14:editId="4E57D53C" wp14:anchorId="667748E8">
              <wp:extent cx="4572000" cy="4076700"/>
              <wp:effectExtent l="0" t="0" r="0" b="0"/>
              <wp:docPr id="436676580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29f1adf1459040f3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407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76A7B337">
          <w:drawing>
            <wp:inline wp14:editId="252D7820" wp14:anchorId="60014716">
              <wp:extent cx="4257675" cy="4572000"/>
              <wp:effectExtent l="0" t="0" r="0" b="0"/>
              <wp:docPr id="340760517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1526814004f14917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57675" cy="457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author="Huynh, Albert" w:date="2022-09-02T21:30:29.333Z" w:id="426780521">
        <w:r w:rsidR="647D63BC">
          <w:drawing>
            <wp:inline wp14:editId="079EDF1D" wp14:anchorId="13AFB8B1">
              <wp:extent cx="4572000" cy="3752850"/>
              <wp:effectExtent l="0" t="0" r="0" b="0"/>
              <wp:docPr id="60395372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cf7ea48ab6b246c2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37528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author="Huynh, Albert" w:date="2022-09-02T22:54:33.987Z" w:id="147645792">
        <w:r w:rsidR="534BBCCF">
          <w:drawing>
            <wp:inline wp14:editId="706CAE93" wp14:anchorId="134A987D">
              <wp:extent cx="4572000" cy="2057400"/>
              <wp:effectExtent l="0" t="0" r="0" b="0"/>
              <wp:docPr id="756074176" name="" title="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0" name=""/>
                      <pic:cNvPicPr/>
                    </pic:nvPicPr>
                    <pic:blipFill>
                      <a:blip r:embed="R68f344972b7e4de5">
                        <a:extLst>
                          <a:ext xmlns:a="http://schemas.openxmlformats.org/drawingml/2006/main" uri="{28A0092B-C50C-407E-A947-70E740481C1C}">
                            <a14:useLocalDpi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0" cy="2057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217F4F" w:rsidRDefault="00217F4F" w14:paraId="46030705" w14:textId="32A1A433">
      <w:r>
        <w:br w:type="page"/>
      </w:r>
    </w:p>
    <w:p w:rsidR="00657F47" w:rsidP="00AF4A7E" w:rsidRDefault="00657F47" w14:paraId="7E24F67D" w14:textId="77777777">
      <w:pPr>
        <w:pStyle w:val="ListParagraph"/>
      </w:pPr>
    </w:p>
    <w:p w:rsidRPr="00031F0A" w:rsidR="000145CA" w:rsidP="00031F0A" w:rsidRDefault="000145CA" w14:paraId="6DDDD705" w14:textId="706B39D8">
      <w:pPr>
        <w:rPr>
          <w:b/>
        </w:rPr>
      </w:pPr>
      <w:r w:rsidRPr="00031F0A">
        <w:rPr>
          <w:b/>
        </w:rPr>
        <w:t>Project #4</w:t>
      </w:r>
    </w:p>
    <w:p w:rsidR="00293C3D" w:rsidP="00433C89" w:rsidRDefault="00293C3D" w14:paraId="69B03D6C" w14:textId="430D3CAF">
      <w:pPr>
        <w:pStyle w:val="ListParagraph"/>
        <w:numPr>
          <w:ilvl w:val="0"/>
          <w:numId w:val="7"/>
        </w:numPr>
      </w:pPr>
      <w:r>
        <w:t>Create a class Bicycle</w:t>
      </w:r>
    </w:p>
    <w:p w:rsidR="00293C3D" w:rsidP="00293C3D" w:rsidRDefault="000145CA" w14:paraId="0A8E922E" w14:textId="1EE489BA">
      <w:pPr>
        <w:pStyle w:val="ListParagraph"/>
      </w:pPr>
      <w:r>
        <w:rPr>
          <w:noProof/>
        </w:rPr>
        <w:drawing>
          <wp:inline distT="0" distB="0" distL="0" distR="0" wp14:anchorId="224A8C6A" wp14:editId="0E8A65A3">
            <wp:extent cx="3985605" cy="504487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</w:t>
      </w:r>
    </w:p>
    <w:p w:rsidR="000145CA" w:rsidP="00293C3D" w:rsidRDefault="000145CA" w14:paraId="40847066" w14:textId="160C4B2D">
      <w:pPr>
        <w:pStyle w:val="ListParagraph"/>
      </w:pPr>
      <w:r>
        <w:t>Create a class Mountain Bike that will extend Bicycle</w:t>
      </w:r>
    </w:p>
    <w:p w:rsidR="000145CA" w:rsidP="00293C3D" w:rsidRDefault="000145CA" w14:paraId="70ACAD39" w14:textId="48CB9C93">
      <w:pPr>
        <w:pStyle w:val="ListParagraph"/>
      </w:pPr>
      <w:r>
        <w:rPr>
          <w:noProof/>
        </w:rPr>
        <w:lastRenderedPageBreak/>
        <w:drawing>
          <wp:inline distT="0" distB="0" distL="0" distR="0" wp14:anchorId="3F4AA3DE" wp14:editId="1F65D050">
            <wp:extent cx="4427604" cy="4892464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CA" w:rsidP="00293C3D" w:rsidRDefault="000145CA" w14:paraId="46429110" w14:textId="454D7B78">
      <w:pPr>
        <w:pStyle w:val="ListParagraph"/>
      </w:pPr>
    </w:p>
    <w:p w:rsidR="000145CA" w:rsidP="00293C3D" w:rsidRDefault="000145CA" w14:paraId="488680D6" w14:textId="32B36308">
      <w:pPr>
        <w:pStyle w:val="ListParagraph"/>
      </w:pPr>
      <w:r>
        <w:t>Create the main method</w:t>
      </w:r>
    </w:p>
    <w:p w:rsidR="000145CA" w:rsidP="00293C3D" w:rsidRDefault="000145CA" w14:paraId="26EAE9F9" w14:textId="62F9364D">
      <w:pPr>
        <w:pStyle w:val="ListParagraph"/>
      </w:pPr>
      <w:r>
        <w:rPr>
          <w:noProof/>
        </w:rPr>
        <w:drawing>
          <wp:inline distT="0" distB="0" distL="0" distR="0" wp14:anchorId="3C33FCD3" wp14:editId="3D58EE6E">
            <wp:extent cx="5075360" cy="185182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5CA" w:rsidP="00293C3D" w:rsidRDefault="000145CA" w14:paraId="0DA519F1" w14:textId="6A65AA43">
      <w:pPr>
        <w:pStyle w:val="ListParagraph"/>
      </w:pPr>
    </w:p>
    <w:p w:rsidR="000145CA" w:rsidP="00293C3D" w:rsidRDefault="000145CA" w14:paraId="5941BDDB" w14:textId="5B158C00">
      <w:pPr>
        <w:pStyle w:val="ListParagraph"/>
      </w:pPr>
      <w:r w:rsidRPr="00031F0A">
        <w:rPr>
          <w:b/>
          <w:color w:val="FF0000"/>
        </w:rPr>
        <w:t>Challenge Exercise #3:</w:t>
      </w:r>
      <w:r w:rsidRPr="00031F0A">
        <w:rPr>
          <w:color w:val="FF0000"/>
        </w:rPr>
        <w:t xml:space="preserve"> </w:t>
      </w:r>
      <w:r>
        <w:t>include a scanner so it will ask the user questions</w:t>
      </w:r>
    </w:p>
    <w:p w:rsidR="000145CA" w:rsidP="00293C3D" w:rsidRDefault="000145CA" w14:paraId="64A8B024" w14:textId="2A5E0BB2">
      <w:pPr>
        <w:pStyle w:val="ListParagraph"/>
      </w:pPr>
    </w:p>
    <w:p w:rsidR="000145CA" w:rsidP="45E1B0E0" w:rsidRDefault="000145CA" w14:paraId="33EF4FEB" w14:textId="42477DF6">
      <w:pPr>
        <w:pStyle w:val="ListParagraph"/>
        <w:jc w:val="center"/>
        <w:rPr>
          <w:b w:val="1"/>
          <w:bCs w:val="1"/>
          <w:color w:val="FF0000"/>
        </w:rPr>
      </w:pPr>
      <w:r w:rsidRPr="45E1B0E0" w:rsidR="000145CA">
        <w:rPr>
          <w:b w:val="1"/>
          <w:bCs w:val="1"/>
          <w:color w:val="FF0000"/>
        </w:rPr>
        <w:t xml:space="preserve">#3 print </w:t>
      </w:r>
      <w:proofErr w:type="gramStart"/>
      <w:r w:rsidRPr="45E1B0E0" w:rsidR="000145CA">
        <w:rPr>
          <w:b w:val="1"/>
          <w:bCs w:val="1"/>
          <w:color w:val="FF0000"/>
        </w:rPr>
        <w:t>screen the output</w:t>
      </w:r>
      <w:proofErr w:type="gramEnd"/>
      <w:r w:rsidRPr="45E1B0E0" w:rsidR="000145CA">
        <w:rPr>
          <w:b w:val="1"/>
          <w:bCs w:val="1"/>
          <w:color w:val="FF0000"/>
        </w:rPr>
        <w:t xml:space="preserve"> with code below here.</w:t>
      </w:r>
    </w:p>
    <w:p w:rsidR="08220568" w:rsidP="45E1B0E0" w:rsidRDefault="08220568" w14:paraId="4D0A016B" w14:textId="76D2DFEC">
      <w:pPr>
        <w:pStyle w:val="ListParagraph"/>
        <w:jc w:val="center"/>
        <w:rPr>
          <w:noProof w:val="0"/>
          <w:lang w:val="en-US"/>
        </w:rPr>
      </w:pPr>
      <w:r w:rsidRPr="45E1B0E0" w:rsidR="08220568">
        <w:rPr>
          <w:b w:val="1"/>
          <w:bCs w:val="1"/>
          <w:color w:val="FF0000"/>
        </w:rPr>
        <w:t>Bicycle:</w:t>
      </w:r>
    </w:p>
    <w:p w:rsidR="1E34299E" w:rsidP="45E1B0E0" w:rsidRDefault="1E34299E" w14:paraId="5106DE26" w14:textId="527A86F5">
      <w:pPr>
        <w:pStyle w:val="ListParagraph"/>
        <w:jc w:val="center"/>
      </w:pPr>
      <w:r w:rsidR="1E34299E">
        <w:drawing>
          <wp:inline wp14:editId="0D5B3923" wp14:anchorId="2871CC95">
            <wp:extent cx="4572000" cy="2438400"/>
            <wp:effectExtent l="0" t="0" r="0" b="0"/>
            <wp:docPr id="1529459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9bb91aa18b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1B0E0" w:rsidP="45E1B0E0" w:rsidRDefault="45E1B0E0" w14:paraId="00D8A947" w14:textId="37620BB4">
      <w:pPr>
        <w:pStyle w:val="ListParagraph"/>
        <w:jc w:val="center"/>
        <w:rPr>
          <w:b w:val="1"/>
          <w:bCs w:val="1"/>
          <w:color w:val="FF0000"/>
        </w:rPr>
      </w:pPr>
    </w:p>
    <w:p w:rsidR="45E1B0E0" w:rsidP="45E1B0E0" w:rsidRDefault="45E1B0E0" w14:paraId="56515A8C" w14:textId="0760E583">
      <w:pPr>
        <w:pStyle w:val="ListParagraph"/>
        <w:jc w:val="center"/>
        <w:rPr>
          <w:b w:val="1"/>
          <w:bCs w:val="1"/>
          <w:color w:val="FF0000"/>
        </w:rPr>
      </w:pPr>
    </w:p>
    <w:p w:rsidR="000145CA" w:rsidP="00031F0A" w:rsidRDefault="000145CA" w14:paraId="0AA46F46" w14:textId="77777777">
      <w:pPr>
        <w:pStyle w:val="ListParagraph"/>
      </w:pPr>
    </w:p>
    <w:p w:rsidRPr="00031F0A" w:rsidR="00FC3A6E" w:rsidP="00031F0A" w:rsidRDefault="00A85E48" w14:paraId="6CC7FB0C" w14:textId="2B9B3A9F">
      <w:pPr>
        <w:jc w:val="center"/>
        <w:rPr>
          <w:b/>
          <w:color w:val="FF0000"/>
        </w:rPr>
      </w:pPr>
      <w:r w:rsidRPr="00031F0A">
        <w:rPr>
          <w:b/>
          <w:color w:val="FF0000"/>
        </w:rPr>
        <w:lastRenderedPageBreak/>
        <w:t>Submit this document to Module 2 class exercise</w:t>
      </w:r>
    </w:p>
    <w:sectPr w:rsidRPr="00031F0A" w:rsidR="00FC3A6E">
      <w:headerReference w:type="default" r:id="rId18"/>
      <w:footerReference w:type="default" r:id="rId1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37A2" w:rsidP="00B84508" w:rsidRDefault="006B37A2" w14:paraId="36C46894" w14:textId="77777777">
      <w:pPr>
        <w:spacing w:after="0" w:line="240" w:lineRule="auto"/>
      </w:pPr>
      <w:r>
        <w:separator/>
      </w:r>
    </w:p>
  </w:endnote>
  <w:endnote w:type="continuationSeparator" w:id="0">
    <w:p w:rsidR="006B37A2" w:rsidP="00B84508" w:rsidRDefault="006B37A2" w14:paraId="42A601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5718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CCF" w:rsidRDefault="00E70CCF" w14:paraId="12BF9C42" w14:textId="437684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E4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70CCF" w:rsidRDefault="00E70CCF" w14:paraId="3E426CD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37A2" w:rsidP="00B84508" w:rsidRDefault="006B37A2" w14:paraId="081AB36B" w14:textId="77777777">
      <w:pPr>
        <w:spacing w:after="0" w:line="240" w:lineRule="auto"/>
      </w:pPr>
      <w:r>
        <w:separator/>
      </w:r>
    </w:p>
  </w:footnote>
  <w:footnote w:type="continuationSeparator" w:id="0">
    <w:p w:rsidR="006B37A2" w:rsidP="00B84508" w:rsidRDefault="006B37A2" w14:paraId="57E9468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2A00" w:rsidRDefault="00E12A00" w14:paraId="7B7400BC" w14:textId="77777777">
    <w:pPr>
      <w:pStyle w:val="Header"/>
    </w:pPr>
    <w:r>
      <w:t>Santa Ana College</w:t>
    </w:r>
  </w:p>
  <w:p w:rsidR="00B84508" w:rsidRDefault="00B84508" w14:paraId="2A45638D" w14:textId="72427AF5">
    <w:pPr>
      <w:pStyle w:val="Header"/>
    </w:pPr>
    <w:r>
      <w:t>CMPR113</w:t>
    </w:r>
  </w:p>
  <w:p w:rsidR="00B84508" w:rsidP="00771A53" w:rsidRDefault="00771A53" w14:paraId="27269099" w14:textId="617CBA60">
    <w:pPr>
      <w:pStyle w:val="Header"/>
    </w:pPr>
    <w:r w:rsidRPr="00771A53">
      <w:t>Module 2 (Chapter 10 Inheritance) + Class Exercise #2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2062"/>
    <w:multiLevelType w:val="hybridMultilevel"/>
    <w:tmpl w:val="7032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4261"/>
    <w:multiLevelType w:val="multilevel"/>
    <w:tmpl w:val="13B0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22892A24"/>
    <w:multiLevelType w:val="multilevel"/>
    <w:tmpl w:val="D8FC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40E5599"/>
    <w:multiLevelType w:val="hybridMultilevel"/>
    <w:tmpl w:val="4A4801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5E72B90"/>
    <w:multiLevelType w:val="hybridMultilevel"/>
    <w:tmpl w:val="EAB4879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4684718F"/>
    <w:multiLevelType w:val="hybridMultilevel"/>
    <w:tmpl w:val="B456D1C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518D475F"/>
    <w:multiLevelType w:val="hybridMultilevel"/>
    <w:tmpl w:val="70329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8B5011"/>
    <w:multiLevelType w:val="hybridMultilevel"/>
    <w:tmpl w:val="4EE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3149421">
    <w:abstractNumId w:val="3"/>
  </w:num>
  <w:num w:numId="2" w16cid:durableId="1188174570">
    <w:abstractNumId w:val="7"/>
  </w:num>
  <w:num w:numId="3" w16cid:durableId="550965353">
    <w:abstractNumId w:val="1"/>
  </w:num>
  <w:num w:numId="4" w16cid:durableId="1636644911">
    <w:abstractNumId w:val="2"/>
  </w:num>
  <w:num w:numId="5" w16cid:durableId="46612787">
    <w:abstractNumId w:val="5"/>
  </w:num>
  <w:num w:numId="6" w16cid:durableId="496581830">
    <w:abstractNumId w:val="4"/>
  </w:num>
  <w:num w:numId="7" w16cid:durableId="1926567576">
    <w:abstractNumId w:val="0"/>
  </w:num>
  <w:num w:numId="8" w16cid:durableId="2734898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2NDA3NLM0MDeyNDdW0lEKTi0uzszPAykwrQUAwkMpYywAAAA="/>
  </w:docVars>
  <w:rsids>
    <w:rsidRoot w:val="00F67478"/>
    <w:rsid w:val="000145CA"/>
    <w:rsid w:val="00017402"/>
    <w:rsid w:val="00031F0A"/>
    <w:rsid w:val="00073827"/>
    <w:rsid w:val="000916D1"/>
    <w:rsid w:val="000C34DC"/>
    <w:rsid w:val="00106113"/>
    <w:rsid w:val="00111383"/>
    <w:rsid w:val="00120A07"/>
    <w:rsid w:val="00121A7F"/>
    <w:rsid w:val="00132A35"/>
    <w:rsid w:val="0017066B"/>
    <w:rsid w:val="0017667F"/>
    <w:rsid w:val="00184588"/>
    <w:rsid w:val="0019161A"/>
    <w:rsid w:val="00192F91"/>
    <w:rsid w:val="001B2524"/>
    <w:rsid w:val="001D5455"/>
    <w:rsid w:val="001E70F3"/>
    <w:rsid w:val="00216798"/>
    <w:rsid w:val="00217F4F"/>
    <w:rsid w:val="002219BD"/>
    <w:rsid w:val="00231FA4"/>
    <w:rsid w:val="00245253"/>
    <w:rsid w:val="00290B4E"/>
    <w:rsid w:val="00293C3D"/>
    <w:rsid w:val="003543D9"/>
    <w:rsid w:val="00386059"/>
    <w:rsid w:val="00386C49"/>
    <w:rsid w:val="003D6FE2"/>
    <w:rsid w:val="003F0C61"/>
    <w:rsid w:val="00433C89"/>
    <w:rsid w:val="00440D0E"/>
    <w:rsid w:val="004765AC"/>
    <w:rsid w:val="00495AC2"/>
    <w:rsid w:val="004B7964"/>
    <w:rsid w:val="004F3FAF"/>
    <w:rsid w:val="005007F3"/>
    <w:rsid w:val="005052A3"/>
    <w:rsid w:val="005111AC"/>
    <w:rsid w:val="00517E38"/>
    <w:rsid w:val="00531A41"/>
    <w:rsid w:val="00534672"/>
    <w:rsid w:val="005460C1"/>
    <w:rsid w:val="005472A8"/>
    <w:rsid w:val="00573B90"/>
    <w:rsid w:val="00575651"/>
    <w:rsid w:val="00580B0E"/>
    <w:rsid w:val="00586D9A"/>
    <w:rsid w:val="005A0631"/>
    <w:rsid w:val="005B03D8"/>
    <w:rsid w:val="005B626A"/>
    <w:rsid w:val="005D71DD"/>
    <w:rsid w:val="005E3BDC"/>
    <w:rsid w:val="0061671E"/>
    <w:rsid w:val="00617479"/>
    <w:rsid w:val="00657F47"/>
    <w:rsid w:val="00681BDC"/>
    <w:rsid w:val="006B21EB"/>
    <w:rsid w:val="006B37A2"/>
    <w:rsid w:val="006C508B"/>
    <w:rsid w:val="006E74BE"/>
    <w:rsid w:val="00704E20"/>
    <w:rsid w:val="00707993"/>
    <w:rsid w:val="00771A53"/>
    <w:rsid w:val="007739A8"/>
    <w:rsid w:val="007A06FB"/>
    <w:rsid w:val="007E3328"/>
    <w:rsid w:val="00816256"/>
    <w:rsid w:val="008367BD"/>
    <w:rsid w:val="00850CFB"/>
    <w:rsid w:val="0085536E"/>
    <w:rsid w:val="00864D77"/>
    <w:rsid w:val="00865FC9"/>
    <w:rsid w:val="00867D36"/>
    <w:rsid w:val="0088281F"/>
    <w:rsid w:val="00893863"/>
    <w:rsid w:val="008B0BE8"/>
    <w:rsid w:val="008C027A"/>
    <w:rsid w:val="008C478B"/>
    <w:rsid w:val="008E7079"/>
    <w:rsid w:val="008F3E23"/>
    <w:rsid w:val="00904609"/>
    <w:rsid w:val="00910EB9"/>
    <w:rsid w:val="00936310"/>
    <w:rsid w:val="00955E1B"/>
    <w:rsid w:val="0096761D"/>
    <w:rsid w:val="00971E77"/>
    <w:rsid w:val="00977C18"/>
    <w:rsid w:val="009831B9"/>
    <w:rsid w:val="00A0097E"/>
    <w:rsid w:val="00A10A3B"/>
    <w:rsid w:val="00A26ECD"/>
    <w:rsid w:val="00A71D16"/>
    <w:rsid w:val="00A733BE"/>
    <w:rsid w:val="00A8225E"/>
    <w:rsid w:val="00A85E48"/>
    <w:rsid w:val="00AB0A8C"/>
    <w:rsid w:val="00AE0729"/>
    <w:rsid w:val="00AF4A7E"/>
    <w:rsid w:val="00B41CBE"/>
    <w:rsid w:val="00B504EB"/>
    <w:rsid w:val="00B84508"/>
    <w:rsid w:val="00B93283"/>
    <w:rsid w:val="00BC0962"/>
    <w:rsid w:val="00C340D9"/>
    <w:rsid w:val="00C465FC"/>
    <w:rsid w:val="00C5208E"/>
    <w:rsid w:val="00C77483"/>
    <w:rsid w:val="00CA7CB8"/>
    <w:rsid w:val="00CC39F6"/>
    <w:rsid w:val="00D03657"/>
    <w:rsid w:val="00D45842"/>
    <w:rsid w:val="00D96917"/>
    <w:rsid w:val="00DA5EFE"/>
    <w:rsid w:val="00DF0524"/>
    <w:rsid w:val="00DF688D"/>
    <w:rsid w:val="00E06C2E"/>
    <w:rsid w:val="00E10C94"/>
    <w:rsid w:val="00E12A00"/>
    <w:rsid w:val="00E13900"/>
    <w:rsid w:val="00E70CCF"/>
    <w:rsid w:val="00E777A1"/>
    <w:rsid w:val="00E823C8"/>
    <w:rsid w:val="00EA4CA4"/>
    <w:rsid w:val="00EC09FC"/>
    <w:rsid w:val="00EF2F9B"/>
    <w:rsid w:val="00F000FE"/>
    <w:rsid w:val="00F03ED0"/>
    <w:rsid w:val="00F67478"/>
    <w:rsid w:val="00F833DF"/>
    <w:rsid w:val="00F85454"/>
    <w:rsid w:val="00F8744C"/>
    <w:rsid w:val="00FC3A6E"/>
    <w:rsid w:val="00FD2CF9"/>
    <w:rsid w:val="00FF2E90"/>
    <w:rsid w:val="02095950"/>
    <w:rsid w:val="07960698"/>
    <w:rsid w:val="08220568"/>
    <w:rsid w:val="0FAA4E8F"/>
    <w:rsid w:val="10DF2587"/>
    <w:rsid w:val="1E34299E"/>
    <w:rsid w:val="20CDBC5A"/>
    <w:rsid w:val="295EA0DC"/>
    <w:rsid w:val="2BF73EEA"/>
    <w:rsid w:val="2CD1D511"/>
    <w:rsid w:val="2FCAB42E"/>
    <w:rsid w:val="30C4F8ED"/>
    <w:rsid w:val="31358C0D"/>
    <w:rsid w:val="3236696E"/>
    <w:rsid w:val="3530339A"/>
    <w:rsid w:val="383242A1"/>
    <w:rsid w:val="3C92C334"/>
    <w:rsid w:val="3D8FDF0B"/>
    <w:rsid w:val="45E1B0E0"/>
    <w:rsid w:val="4CDC0E35"/>
    <w:rsid w:val="4D0BE0D7"/>
    <w:rsid w:val="534BBCCF"/>
    <w:rsid w:val="5D46361F"/>
    <w:rsid w:val="647D63BC"/>
    <w:rsid w:val="69EE7C80"/>
    <w:rsid w:val="6E5C123F"/>
    <w:rsid w:val="76A7B337"/>
    <w:rsid w:val="7AB6FF27"/>
    <w:rsid w:val="7D0C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4F03"/>
  <w15:chartTrackingRefBased/>
  <w15:docId w15:val="{BAA3BCEA-A9E4-471F-9998-441490876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450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50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84508"/>
  </w:style>
  <w:style w:type="paragraph" w:styleId="Footer">
    <w:name w:val="footer"/>
    <w:basedOn w:val="Normal"/>
    <w:link w:val="FooterChar"/>
    <w:uiPriority w:val="99"/>
    <w:unhideWhenUsed/>
    <w:rsid w:val="00B8450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84508"/>
  </w:style>
  <w:style w:type="paragraph" w:styleId="ListParagraph">
    <w:name w:val="List Paragraph"/>
    <w:basedOn w:val="Normal"/>
    <w:uiPriority w:val="34"/>
    <w:qFormat/>
    <w:rsid w:val="00B8450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10A3B"/>
    <w:rPr>
      <w:b/>
      <w:bCs/>
    </w:rPr>
  </w:style>
  <w:style w:type="paragraph" w:styleId="NormalWeb">
    <w:name w:val="Normal (Web)"/>
    <w:basedOn w:val="Normal"/>
    <w:uiPriority w:val="99"/>
    <w:unhideWhenUsed/>
    <w:rsid w:val="005460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60C1"/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B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3BD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93C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tmp" Id="rId8" /><Relationship Type="http://schemas.openxmlformats.org/officeDocument/2006/relationships/image" Target="media/image6.tmp" Id="rId13" /><Relationship Type="http://schemas.openxmlformats.org/officeDocument/2006/relationships/header" Target="head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tmp" Id="rId12" /><Relationship Type="http://schemas.openxmlformats.org/officeDocument/2006/relationships/image" Target="media/image10.tmp" Id="rId17" /><Relationship Type="http://schemas.openxmlformats.org/officeDocument/2006/relationships/numbering" Target="numbering.xml" Id="rId2" /><Relationship Type="http://schemas.openxmlformats.org/officeDocument/2006/relationships/image" Target="media/image9.tmp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tmp" Id="rId11" /><Relationship Type="http://schemas.openxmlformats.org/officeDocument/2006/relationships/webSettings" Target="webSettings.xml" Id="rId5" /><Relationship Type="http://schemas.openxmlformats.org/officeDocument/2006/relationships/image" Target="media/image8.tmp" Id="rId15" /><Relationship Type="http://schemas.openxmlformats.org/officeDocument/2006/relationships/image" Target="media/image3.tmp" Id="rId10" /><Relationship Type="http://schemas.openxmlformats.org/officeDocument/2006/relationships/footer" Target="footer1.xml" Id="rId19" /><Relationship Type="http://schemas.openxmlformats.org/officeDocument/2006/relationships/settings" Target="settings.xml" Id="rId4" /><Relationship Type="http://schemas.openxmlformats.org/officeDocument/2006/relationships/image" Target="media/image2.tmp" Id="rId9" /><Relationship Type="http://schemas.openxmlformats.org/officeDocument/2006/relationships/image" Target="media/image7.tmp" Id="rId14" /><Relationship Type="http://schemas.openxmlformats.org/officeDocument/2006/relationships/image" Target="/media/imageb.png" Id="R6e5c4ff335cc46b5" /><Relationship Type="http://schemas.openxmlformats.org/officeDocument/2006/relationships/image" Target="/media/imagec.png" Id="Rb7f5fe2d38d44b84" /><Relationship Type="http://schemas.openxmlformats.org/officeDocument/2006/relationships/image" Target="/media/imaged.png" Id="R4a6430cde2c447dd" /><Relationship Type="http://schemas.openxmlformats.org/officeDocument/2006/relationships/image" Target="/media/imagee.png" Id="R29f1adf1459040f3" /><Relationship Type="http://schemas.openxmlformats.org/officeDocument/2006/relationships/image" Target="/media/imagef.png" Id="R1526814004f14917" /><Relationship Type="http://schemas.openxmlformats.org/officeDocument/2006/relationships/image" Target="/media/image10.png" Id="Rcf7ea48ab6b246c2" /><Relationship Type="http://schemas.openxmlformats.org/officeDocument/2006/relationships/image" Target="/media/image11.png" Id="R68f344972b7e4de5" /><Relationship Type="http://schemas.openxmlformats.org/officeDocument/2006/relationships/image" Target="/media/image12.png" Id="R819bb91aa18b4b06" /><Relationship Type="http://schemas.openxmlformats.org/officeDocument/2006/relationships/glossaryDocument" Target="glossary/document.xml" Id="R5ae6d455ac9a480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4fe36-f861-46ec-b5cb-189dad9463e4}"/>
      </w:docPartPr>
      <w:docPartBody>
        <w:p w14:paraId="0A87E50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4443B-9A75-400D-9DF6-38BB71B696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S</dc:creator>
  <keywords/>
  <dc:description/>
  <lastModifiedBy>Huynh, Albert</lastModifiedBy>
  <revision>117</revision>
  <dcterms:created xsi:type="dcterms:W3CDTF">2019-06-16T17:54:00.0000000Z</dcterms:created>
  <dcterms:modified xsi:type="dcterms:W3CDTF">2022-09-03T01:08:54.6702073Z</dcterms:modified>
</coreProperties>
</file>